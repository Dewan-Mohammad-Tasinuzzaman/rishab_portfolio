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96A3A" w14:textId="423C2B7B" w:rsidR="00A543AA" w:rsidRPr="00347ECC" w:rsidRDefault="009753E5">
      <w:pPr>
        <w:jc w:val="center"/>
        <w:rPr>
          <w:rFonts w:ascii="Times New Roman" w:hAnsi="Times New Roman" w:cs="Times New Roman"/>
          <w:b/>
          <w:bCs/>
          <w:sz w:val="40"/>
          <w:szCs w:val="40"/>
          <w:rPrChange w:id="0" w:author="Rishab Sachdeva" w:date="2023-11-01T21:13:00Z">
            <w:rPr/>
          </w:rPrChange>
        </w:rPr>
        <w:pPrChange w:id="1" w:author="Rishab Sachdeva" w:date="2023-11-01T20:45:00Z">
          <w:pPr/>
        </w:pPrChange>
      </w:pPr>
      <w:r w:rsidRPr="00347ECC">
        <w:rPr>
          <w:rFonts w:ascii="Times New Roman" w:hAnsi="Times New Roman" w:cs="Times New Roman"/>
          <w:b/>
          <w:bCs/>
          <w:sz w:val="40"/>
          <w:szCs w:val="40"/>
          <w:rPrChange w:id="2" w:author="Rishab Sachdeva" w:date="2023-11-01T21:13:00Z">
            <w:rPr/>
          </w:rPrChange>
        </w:rPr>
        <w:t>RISHAB SACHDEVA</w:t>
      </w:r>
    </w:p>
    <w:p w14:paraId="1D80E1F7" w14:textId="2CE8773E" w:rsidR="009753E5" w:rsidRPr="00737BC3" w:rsidRDefault="009753E5" w:rsidP="009F781B">
      <w:pPr>
        <w:jc w:val="center"/>
        <w:rPr>
          <w:ins w:id="3" w:author="Rishab Sachdeva" w:date="2023-11-01T20:45:00Z"/>
          <w:rFonts w:ascii="Times New Roman" w:hAnsi="Times New Roman" w:cs="Times New Roman"/>
          <w:sz w:val="24"/>
          <w:szCs w:val="24"/>
          <w:rPrChange w:id="4" w:author="Rishab Sachdeva" w:date="2023-11-01T21:40:00Z">
            <w:rPr>
              <w:ins w:id="5" w:author="Rishab Sachdeva" w:date="2023-11-01T20:45:00Z"/>
            </w:rPr>
          </w:rPrChange>
        </w:rPr>
      </w:pPr>
      <w:del w:id="6" w:author="Rishab Sachdeva" w:date="2023-11-05T20:16:00Z">
        <w:r w:rsidRPr="00737BC3" w:rsidDel="009F781B">
          <w:rPr>
            <w:rFonts w:ascii="Times New Roman" w:hAnsi="Times New Roman" w:cs="Times New Roman"/>
            <w:sz w:val="24"/>
            <w:szCs w:val="24"/>
            <w:rPrChange w:id="7" w:author="Rishab Sachdeva" w:date="2023-11-01T21:40:00Z">
              <w:rPr/>
            </w:rPrChange>
          </w:rPr>
          <w:delText>1700 SIMCOE ST N</w:delText>
        </w:r>
        <w:r w:rsidRPr="00737BC3" w:rsidDel="009F781B">
          <w:rPr>
            <w:rFonts w:ascii="Times New Roman" w:hAnsi="Times New Roman" w:cs="Times New Roman"/>
            <w:sz w:val="24"/>
            <w:szCs w:val="24"/>
            <w:rPrChange w:id="8" w:author="Rishab Sachdeva" w:date="2023-11-01T21:40:00Z">
              <w:rPr/>
            </w:rPrChange>
          </w:rPr>
          <w:tab/>
        </w:r>
      </w:del>
      <w:ins w:id="9" w:author="Rishab Sachdeva" w:date="2023-11-01T21:14:00Z">
        <w:r w:rsidR="00347ECC" w:rsidRPr="00737BC3">
          <w:rPr>
            <w:rFonts w:ascii="Times New Roman" w:hAnsi="Times New Roman" w:cs="Times New Roman"/>
            <w:sz w:val="24"/>
            <w:szCs w:val="24"/>
            <w:rPrChange w:id="10" w:author="Rishab Sachdeva" w:date="2023-11-01T21:40:00Z">
              <w:rPr>
                <w:b/>
                <w:bCs/>
                <w:sz w:val="28"/>
                <w:szCs w:val="28"/>
              </w:rPr>
            </w:rPrChange>
          </w:rPr>
          <w:tab/>
        </w:r>
      </w:ins>
      <w:r w:rsidRPr="00737BC3">
        <w:rPr>
          <w:rFonts w:ascii="Times New Roman" w:hAnsi="Times New Roman" w:cs="Times New Roman"/>
          <w:sz w:val="24"/>
          <w:szCs w:val="24"/>
          <w:rPrChange w:id="11" w:author="Rishab Sachdeva" w:date="2023-11-01T21:40:00Z">
            <w:rPr/>
          </w:rPrChange>
        </w:rPr>
        <w:t>+1 (905)-999-9812</w:t>
      </w:r>
      <w:ins w:id="12" w:author="Rishab Sachdeva" w:date="2023-11-05T20:17:00Z">
        <w:r w:rsidR="009F781B">
          <w:rPr>
            <w:rFonts w:ascii="Times New Roman" w:hAnsi="Times New Roman" w:cs="Times New Roman"/>
            <w:sz w:val="24"/>
            <w:szCs w:val="24"/>
          </w:rPr>
          <w:tab/>
        </w:r>
      </w:ins>
      <w:del w:id="13" w:author="Rishab Sachdeva" w:date="2023-11-05T20:17:00Z">
        <w:r w:rsidRPr="00737BC3" w:rsidDel="009F781B">
          <w:rPr>
            <w:rFonts w:ascii="Times New Roman" w:hAnsi="Times New Roman" w:cs="Times New Roman"/>
            <w:sz w:val="24"/>
            <w:szCs w:val="24"/>
            <w:rPrChange w:id="14" w:author="Rishab Sachdeva" w:date="2023-11-01T21:40:00Z">
              <w:rPr/>
            </w:rPrChange>
          </w:rPr>
          <w:tab/>
        </w:r>
      </w:del>
      <w:ins w:id="15" w:author="Rishab Sachdeva" w:date="2023-11-05T20:17:00Z">
        <w:r w:rsidR="009F781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9F781B">
          <w:rPr>
            <w:rFonts w:ascii="Times New Roman" w:hAnsi="Times New Roman" w:cs="Times New Roman"/>
            <w:sz w:val="24"/>
            <w:szCs w:val="24"/>
          </w:rPr>
          <w:instrText>HYPERLINK "mailto:</w:instrText>
        </w:r>
      </w:ins>
      <w:r w:rsidR="009F781B" w:rsidRPr="009F781B">
        <w:rPr>
          <w:rFonts w:ascii="Times New Roman" w:hAnsi="Times New Roman" w:cs="Times New Roman"/>
          <w:sz w:val="24"/>
          <w:szCs w:val="24"/>
          <w:rPrChange w:id="16" w:author="Rishab Sachdeva" w:date="2023-11-05T20:17:00Z">
            <w:rPr>
              <w:rStyle w:val="Hyperlink"/>
            </w:rPr>
          </w:rPrChange>
        </w:rPr>
        <w:instrText>rishab.sachdeva@outlook.com</w:instrText>
      </w:r>
      <w:ins w:id="17" w:author="Rishab Sachdeva" w:date="2023-11-05T20:17:00Z">
        <w:r w:rsidR="009F781B">
          <w:rPr>
            <w:rFonts w:ascii="Times New Roman" w:hAnsi="Times New Roman" w:cs="Times New Roman"/>
            <w:sz w:val="24"/>
            <w:szCs w:val="24"/>
          </w:rPr>
          <w:instrText>"</w:instrText>
        </w:r>
        <w:r w:rsidR="009F781B">
          <w:rPr>
            <w:rFonts w:ascii="Times New Roman" w:hAnsi="Times New Roman" w:cs="Times New Roman"/>
            <w:sz w:val="24"/>
            <w:szCs w:val="24"/>
          </w:rPr>
          <w:fldChar w:fldCharType="separate"/>
        </w:r>
      </w:ins>
      <w:r w:rsidR="009F781B" w:rsidRPr="00541623">
        <w:rPr>
          <w:rStyle w:val="Hyperlink"/>
          <w:rFonts w:ascii="Times New Roman" w:hAnsi="Times New Roman" w:cs="Times New Roman"/>
          <w:sz w:val="24"/>
          <w:szCs w:val="24"/>
          <w:rPrChange w:id="18" w:author="Rishab Sachdeva" w:date="2023-11-05T20:17:00Z">
            <w:rPr>
              <w:rStyle w:val="Hyperlink"/>
            </w:rPr>
          </w:rPrChange>
        </w:rPr>
        <w:t>rishab.sachdeva@outlook.com</w:t>
      </w:r>
      <w:ins w:id="19" w:author="Rishab Sachdeva" w:date="2023-11-05T20:17:00Z">
        <w:r w:rsidR="009F781B">
          <w:rPr>
            <w:rFonts w:ascii="Times New Roman" w:hAnsi="Times New Roman" w:cs="Times New Roman"/>
            <w:sz w:val="24"/>
            <w:szCs w:val="24"/>
          </w:rPr>
          <w:fldChar w:fldCharType="end"/>
        </w:r>
      </w:ins>
    </w:p>
    <w:p w14:paraId="3A70B280" w14:textId="77777777" w:rsidR="009753E5" w:rsidRPr="009753E5" w:rsidRDefault="009753E5" w:rsidP="009753E5">
      <w:pPr>
        <w:rPr>
          <w:b/>
          <w:bCs/>
          <w:rPrChange w:id="20" w:author="Rishab Sachdeva" w:date="2023-11-01T20:47:00Z">
            <w:rPr/>
          </w:rPrChange>
        </w:rPr>
      </w:pPr>
    </w:p>
    <w:p w14:paraId="44089D6A" w14:textId="77777777" w:rsidR="009F781B" w:rsidRPr="009F781B" w:rsidRDefault="009F781B" w:rsidP="009753E5">
      <w:pPr>
        <w:jc w:val="center"/>
        <w:rPr>
          <w:ins w:id="21" w:author="Rishab Sachdeva" w:date="2023-11-05T20:15:00Z"/>
          <w:rFonts w:ascii="Times New Roman" w:hAnsi="Times New Roman" w:cs="Times New Roman"/>
          <w:b/>
          <w:bCs/>
          <w:sz w:val="28"/>
          <w:szCs w:val="28"/>
        </w:rPr>
      </w:pPr>
      <w:ins w:id="22" w:author="Rishab Sachdeva" w:date="2023-11-05T20:15:00Z">
        <w:r w:rsidRPr="009F781B">
          <w:rPr>
            <w:rFonts w:ascii="Times New Roman" w:hAnsi="Times New Roman" w:cs="Times New Roman"/>
            <w:b/>
            <w:bCs/>
            <w:sz w:val="28"/>
            <w:szCs w:val="28"/>
          </w:rPr>
          <w:t>OBJECTIVE</w:t>
        </w:r>
      </w:ins>
    </w:p>
    <w:p w14:paraId="5572148C" w14:textId="283FB64C" w:rsidR="009F781B" w:rsidRPr="009F781B" w:rsidRDefault="009F781B" w:rsidP="009F781B">
      <w:pPr>
        <w:rPr>
          <w:ins w:id="23" w:author="Rishab Sachdeva" w:date="2023-11-05T20:15:00Z"/>
          <w:rFonts w:cstheme="minorHAnsi"/>
          <w:rPrChange w:id="24" w:author="Rishab Sachdeva" w:date="2023-11-05T20:16:00Z">
            <w:rPr>
              <w:ins w:id="25" w:author="Rishab Sachdeva" w:date="2023-11-05T20:15:00Z"/>
              <w:rFonts w:ascii="Times New Roman" w:hAnsi="Times New Roman" w:cs="Times New Roman"/>
              <w:b/>
              <w:bCs/>
              <w:sz w:val="28"/>
              <w:szCs w:val="28"/>
            </w:rPr>
          </w:rPrChange>
        </w:rPr>
        <w:pPrChange w:id="26" w:author="Rishab Sachdeva" w:date="2023-11-05T20:15:00Z">
          <w:pPr>
            <w:jc w:val="center"/>
          </w:pPr>
        </w:pPrChange>
      </w:pPr>
      <w:ins w:id="27" w:author="Rishab Sachdeva" w:date="2023-11-05T20:15:00Z">
        <w:r w:rsidRPr="009F781B">
          <w:rPr>
            <w:rFonts w:cstheme="minorHAnsi"/>
            <w:rPrChange w:id="28" w:author="Rishab Sachdeva" w:date="2023-11-05T20:16:00Z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rPrChange>
          </w:rPr>
          <w:t>As a third-year student majoring in software engineering who is passionate about applying technical skills and driven to succeed in the field, my objective is to land a demanding internship or entry-level job that will enable me to put my education to use, obtain priceless practical experience, and contribute to creative projects. I'm excited to work with a dynamic team to solve challenging issues, enhance systems, and have a significant effect on the software engineering community. I'm also dedicated to lifelong learning.</w:t>
        </w:r>
      </w:ins>
    </w:p>
    <w:p w14:paraId="0B1EDF1C" w14:textId="09EFF40C" w:rsidR="009753E5" w:rsidRPr="00347ECC" w:rsidRDefault="009753E5" w:rsidP="009753E5">
      <w:pPr>
        <w:jc w:val="center"/>
        <w:rPr>
          <w:ins w:id="29" w:author="Rishab Sachdeva" w:date="2023-11-01T20:48:00Z"/>
          <w:rFonts w:ascii="Times New Roman" w:hAnsi="Times New Roman" w:cs="Times New Roman"/>
          <w:b/>
          <w:bCs/>
          <w:sz w:val="28"/>
          <w:szCs w:val="28"/>
          <w:rPrChange w:id="30" w:author="Rishab Sachdeva" w:date="2023-11-01T21:14:00Z">
            <w:rPr>
              <w:ins w:id="31" w:author="Rishab Sachdeva" w:date="2023-11-01T20:48:00Z"/>
              <w:b/>
              <w:bCs/>
              <w:sz w:val="28"/>
              <w:szCs w:val="28"/>
            </w:rPr>
          </w:rPrChange>
        </w:rPr>
      </w:pPr>
      <w:ins w:id="32" w:author="Rishab Sachdeva" w:date="2023-11-01T20:46:00Z">
        <w:r w:rsidRPr="00347ECC">
          <w:rPr>
            <w:rFonts w:ascii="Times New Roman" w:hAnsi="Times New Roman" w:cs="Times New Roman"/>
            <w:b/>
            <w:bCs/>
            <w:sz w:val="28"/>
            <w:szCs w:val="28"/>
            <w:rPrChange w:id="33" w:author="Rishab Sachdeva" w:date="2023-11-01T21:14:00Z">
              <w:rPr/>
            </w:rPrChange>
          </w:rPr>
          <w:t xml:space="preserve">EXPERIENCE </w:t>
        </w:r>
      </w:ins>
    </w:p>
    <w:p w14:paraId="2432BF64" w14:textId="3EB55A8A" w:rsidR="009753E5" w:rsidRPr="009F781B" w:rsidRDefault="009753E5" w:rsidP="009753E5">
      <w:pPr>
        <w:rPr>
          <w:ins w:id="34" w:author="Rishab Sachdeva" w:date="2023-11-01T20:48:00Z"/>
          <w:rFonts w:cstheme="minorHAnsi"/>
          <w:b/>
          <w:bCs/>
        </w:rPr>
      </w:pPr>
      <w:ins w:id="35" w:author="Rishab Sachdeva" w:date="2023-11-01T20:48:00Z">
        <w:r w:rsidRPr="009F781B">
          <w:rPr>
            <w:rFonts w:cstheme="minorHAnsi"/>
            <w:b/>
            <w:bCs/>
          </w:rPr>
          <w:t>04/2023 – 08/2023</w:t>
        </w:r>
      </w:ins>
    </w:p>
    <w:p w14:paraId="7E365B66" w14:textId="1E8F48A9" w:rsidR="009753E5" w:rsidRPr="009F781B" w:rsidRDefault="009753E5" w:rsidP="009753E5">
      <w:pPr>
        <w:rPr>
          <w:ins w:id="36" w:author="Rishab Sachdeva" w:date="2023-11-01T20:48:00Z"/>
          <w:rFonts w:cstheme="minorHAnsi"/>
          <w:b/>
          <w:bCs/>
        </w:rPr>
      </w:pPr>
      <w:ins w:id="37" w:author="Rishab Sachdeva" w:date="2023-11-01T20:48:00Z">
        <w:r w:rsidRPr="009F781B">
          <w:rPr>
            <w:rFonts w:cstheme="minorHAnsi"/>
            <w:b/>
            <w:bCs/>
          </w:rPr>
          <w:t xml:space="preserve">SUMMER DAY CAMP COUNCILLOR, </w:t>
        </w:r>
        <w:r w:rsidRPr="009F781B">
          <w:rPr>
            <w:rFonts w:cstheme="minorHAnsi"/>
            <w:rPrChange w:id="38" w:author="Rishab Sachdeva" w:date="2023-11-05T20:16:00Z">
              <w:rPr>
                <w:b/>
                <w:bCs/>
              </w:rPr>
            </w:rPrChange>
          </w:rPr>
          <w:t>YMCA OSHAWA</w:t>
        </w:r>
      </w:ins>
    </w:p>
    <w:p w14:paraId="3DE0449F" w14:textId="77777777" w:rsidR="009753E5" w:rsidRPr="009F781B" w:rsidRDefault="009753E5" w:rsidP="009753E5">
      <w:pPr>
        <w:pStyle w:val="ListParagraph"/>
        <w:numPr>
          <w:ilvl w:val="0"/>
          <w:numId w:val="1"/>
        </w:numPr>
        <w:rPr>
          <w:ins w:id="39" w:author="Rishab Sachdeva" w:date="2023-11-01T20:49:00Z"/>
          <w:rFonts w:cstheme="minorHAnsi"/>
        </w:rPr>
      </w:pPr>
      <w:ins w:id="40" w:author="Rishab Sachdeva" w:date="2023-11-01T20:49:00Z">
        <w:r w:rsidRPr="009F781B">
          <w:rPr>
            <w:rFonts w:cstheme="minorHAnsi"/>
            <w:sz w:val="21"/>
            <w:szCs w:val="21"/>
            <w:shd w:val="clear" w:color="auto" w:fill="FFFFFF"/>
            <w:rPrChange w:id="41" w:author="Rishab Sachdeva" w:date="2023-11-05T20:16:00Z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rPrChange>
          </w:rPr>
          <w:t>As a day camp counselor in a summer day camp, my role is vital in creating a fun, engaging, and safe environment for the campers. My primary responsibility is to ensure the overall well-being and enjoyment of the children under my care throughout their time at camp.</w:t>
        </w:r>
      </w:ins>
    </w:p>
    <w:p w14:paraId="5FB5583C" w14:textId="77777777" w:rsidR="009753E5" w:rsidRPr="009F781B" w:rsidRDefault="009753E5" w:rsidP="009753E5">
      <w:pPr>
        <w:pStyle w:val="ListParagraph"/>
        <w:numPr>
          <w:ilvl w:val="0"/>
          <w:numId w:val="1"/>
        </w:numPr>
        <w:rPr>
          <w:ins w:id="42" w:author="Rishab Sachdeva" w:date="2023-11-01T20:49:00Z"/>
          <w:rFonts w:cstheme="minorHAnsi"/>
          <w:b/>
          <w:bCs/>
        </w:rPr>
      </w:pPr>
      <w:ins w:id="43" w:author="Rishab Sachdeva" w:date="2023-11-01T20:49:00Z">
        <w:r w:rsidRPr="009F781B">
          <w:rPr>
            <w:rFonts w:cstheme="minorHAnsi"/>
            <w:sz w:val="21"/>
            <w:szCs w:val="21"/>
            <w:shd w:val="clear" w:color="auto" w:fill="FFFFFF"/>
            <w:rPrChange w:id="44" w:author="Rishab Sachdeva" w:date="2023-11-05T20:16:00Z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rPrChange>
          </w:rPr>
          <w:t xml:space="preserve">I served as a role model, mentor, and friend to the campers, fostering positive relationships and promoting their personal growth and development. </w:t>
        </w:r>
      </w:ins>
    </w:p>
    <w:p w14:paraId="4B06D2C8" w14:textId="77777777" w:rsidR="009753E5" w:rsidRPr="009F781B" w:rsidRDefault="009753E5" w:rsidP="009753E5">
      <w:pPr>
        <w:pStyle w:val="ListParagraph"/>
        <w:numPr>
          <w:ilvl w:val="0"/>
          <w:numId w:val="1"/>
        </w:numPr>
        <w:rPr>
          <w:ins w:id="45" w:author="Rishab Sachdeva" w:date="2023-11-01T20:49:00Z"/>
          <w:rFonts w:cstheme="minorHAnsi"/>
        </w:rPr>
      </w:pPr>
      <w:ins w:id="46" w:author="Rishab Sachdeva" w:date="2023-11-01T20:49:00Z">
        <w:r w:rsidRPr="009F781B">
          <w:rPr>
            <w:rFonts w:cstheme="minorHAnsi"/>
            <w:sz w:val="21"/>
            <w:szCs w:val="21"/>
            <w:shd w:val="clear" w:color="auto" w:fill="FFFFFF"/>
            <w:rPrChange w:id="47" w:author="Rishab Sachdeva" w:date="2023-11-05T20:16:00Z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rPrChange>
          </w:rPr>
          <w:t>My day-to-day tasks included organizing and leading various recreational activities, such as sports, arts and crafts, nature exploration, and team-building exercises.</w:t>
        </w:r>
      </w:ins>
    </w:p>
    <w:p w14:paraId="5FD12C74" w14:textId="77777777" w:rsidR="009753E5" w:rsidRPr="009F781B" w:rsidRDefault="009753E5" w:rsidP="009753E5">
      <w:pPr>
        <w:pStyle w:val="ListParagraph"/>
        <w:numPr>
          <w:ilvl w:val="0"/>
          <w:numId w:val="1"/>
        </w:numPr>
        <w:rPr>
          <w:ins w:id="48" w:author="Rishab Sachdeva" w:date="2023-11-01T20:50:00Z"/>
          <w:rFonts w:cstheme="minorHAnsi"/>
          <w:rPrChange w:id="49" w:author="Rishab Sachdeva" w:date="2023-11-05T20:16:00Z">
            <w:rPr>
              <w:ins w:id="50" w:author="Rishab Sachdeva" w:date="2023-11-01T20:50:00Z"/>
              <w:rFonts w:ascii="Segoe UI" w:hAnsi="Segoe UI" w:cs="Segoe UI"/>
              <w:sz w:val="21"/>
              <w:szCs w:val="21"/>
              <w:shd w:val="clear" w:color="auto" w:fill="FFFFFF"/>
            </w:rPr>
          </w:rPrChange>
        </w:rPr>
      </w:pPr>
      <w:ins w:id="51" w:author="Rishab Sachdeva" w:date="2023-11-01T20:49:00Z">
        <w:r w:rsidRPr="009F781B">
          <w:rPr>
            <w:rFonts w:cstheme="minorHAnsi"/>
            <w:sz w:val="21"/>
            <w:szCs w:val="21"/>
            <w:shd w:val="clear" w:color="auto" w:fill="FFFFFF"/>
            <w:rPrChange w:id="52" w:author="Rishab Sachdeva" w:date="2023-11-05T20:16:00Z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rPrChange>
          </w:rPr>
          <w:t>I can make a lasting impact on the lives of the campers, creating cherished memories, fostering personal growth, and inspiring a love for outdoor activities and learning.</w:t>
        </w:r>
      </w:ins>
    </w:p>
    <w:p w14:paraId="255196FE" w14:textId="77777777" w:rsidR="009753E5" w:rsidRPr="009753E5" w:rsidRDefault="009753E5">
      <w:pPr>
        <w:rPr>
          <w:ins w:id="53" w:author="Rishab Sachdeva" w:date="2023-11-01T20:49:00Z"/>
          <w:rPrChange w:id="54" w:author="Rishab Sachdeva" w:date="2023-11-01T20:49:00Z">
            <w:rPr>
              <w:ins w:id="55" w:author="Rishab Sachdeva" w:date="2023-11-01T20:49:00Z"/>
              <w:rFonts w:ascii="Segoe UI" w:hAnsi="Segoe UI" w:cs="Segoe UI"/>
              <w:sz w:val="21"/>
              <w:szCs w:val="21"/>
              <w:shd w:val="clear" w:color="auto" w:fill="FFFFFF"/>
            </w:rPr>
          </w:rPrChange>
        </w:rPr>
        <w:pPrChange w:id="56" w:author="Rishab Sachdeva" w:date="2023-11-01T20:50:00Z">
          <w:pPr>
            <w:pStyle w:val="ListParagraph"/>
            <w:numPr>
              <w:numId w:val="1"/>
            </w:numPr>
            <w:ind w:hanging="360"/>
          </w:pPr>
        </w:pPrChange>
      </w:pPr>
    </w:p>
    <w:p w14:paraId="7E21F1BC" w14:textId="6B583318" w:rsidR="009753E5" w:rsidRPr="00347ECC" w:rsidRDefault="009753E5" w:rsidP="009753E5">
      <w:pPr>
        <w:jc w:val="center"/>
        <w:rPr>
          <w:ins w:id="57" w:author="Rishab Sachdeva" w:date="2023-11-01T20:57:00Z"/>
          <w:rFonts w:ascii="Times New Roman" w:hAnsi="Times New Roman" w:cs="Times New Roman"/>
          <w:b/>
          <w:bCs/>
          <w:sz w:val="28"/>
          <w:szCs w:val="28"/>
          <w:rPrChange w:id="58" w:author="Rishab Sachdeva" w:date="2023-11-01T21:14:00Z">
            <w:rPr>
              <w:ins w:id="59" w:author="Rishab Sachdeva" w:date="2023-11-01T20:57:00Z"/>
              <w:b/>
              <w:bCs/>
              <w:sz w:val="28"/>
              <w:szCs w:val="28"/>
            </w:rPr>
          </w:rPrChange>
        </w:rPr>
      </w:pPr>
      <w:ins w:id="60" w:author="Rishab Sachdeva" w:date="2023-11-01T20:46:00Z">
        <w:r w:rsidRPr="00347ECC">
          <w:rPr>
            <w:rFonts w:ascii="Times New Roman" w:hAnsi="Times New Roman" w:cs="Times New Roman"/>
            <w:b/>
            <w:bCs/>
            <w:sz w:val="28"/>
            <w:szCs w:val="28"/>
            <w:rPrChange w:id="61" w:author="Rishab Sachdeva" w:date="2023-11-01T21:14:00Z">
              <w:rPr/>
            </w:rPrChange>
          </w:rPr>
          <w:t>EDUCATION</w:t>
        </w:r>
      </w:ins>
    </w:p>
    <w:p w14:paraId="197A7372" w14:textId="2D6568D1" w:rsidR="0087244E" w:rsidRDefault="0087244E" w:rsidP="0087244E">
      <w:pPr>
        <w:rPr>
          <w:ins w:id="62" w:author="Rishab Sachdeva" w:date="2023-11-01T21:01:00Z"/>
          <w:b/>
          <w:bCs/>
        </w:rPr>
      </w:pPr>
      <w:ins w:id="63" w:author="Rishab Sachdeva" w:date="2023-11-01T21:01:00Z">
        <w:r>
          <w:rPr>
            <w:b/>
            <w:bCs/>
          </w:rPr>
          <w:t>08/2021 – PRESENT</w:t>
        </w:r>
      </w:ins>
    </w:p>
    <w:p w14:paraId="0CBC21DD" w14:textId="1483A5C0" w:rsidR="0087244E" w:rsidRDefault="0087244E" w:rsidP="0087244E">
      <w:pPr>
        <w:rPr>
          <w:ins w:id="64" w:author="Rishab Sachdeva" w:date="2023-11-01T21:09:00Z"/>
        </w:rPr>
      </w:pPr>
      <w:ins w:id="65" w:author="Rishab Sachdeva" w:date="2023-11-01T20:57:00Z">
        <w:r w:rsidRPr="0087244E">
          <w:rPr>
            <w:b/>
            <w:bCs/>
            <w:rPrChange w:id="66" w:author="Rishab Sachdeva" w:date="2023-11-01T20:59:00Z">
              <w:rPr>
                <w:b/>
                <w:bCs/>
                <w:sz w:val="28"/>
                <w:szCs w:val="28"/>
              </w:rPr>
            </w:rPrChange>
          </w:rPr>
          <w:t>ONTARIO TECH UNIVERSITY</w:t>
        </w:r>
      </w:ins>
      <w:ins w:id="67" w:author="Rishab Sachdeva" w:date="2023-11-01T20:59:00Z">
        <w:r>
          <w:rPr>
            <w:b/>
            <w:bCs/>
          </w:rPr>
          <w:t xml:space="preserve">, </w:t>
        </w:r>
        <w:r>
          <w:t>B.E (HONS.) SOFTWARE ENGINEERING</w:t>
        </w:r>
      </w:ins>
    </w:p>
    <w:p w14:paraId="06174DF1" w14:textId="08E86A40" w:rsidR="00870A9D" w:rsidRDefault="00347ECC">
      <w:pPr>
        <w:pStyle w:val="ListParagraph"/>
        <w:numPr>
          <w:ilvl w:val="0"/>
          <w:numId w:val="3"/>
        </w:numPr>
        <w:rPr>
          <w:ins w:id="68" w:author="Rishab Sachdeva" w:date="2023-11-01T21:01:00Z"/>
        </w:rPr>
        <w:pPrChange w:id="69" w:author="Rishab Sachdeva" w:date="2023-11-01T21:29:00Z">
          <w:pPr/>
        </w:pPrChange>
      </w:pPr>
      <w:ins w:id="70" w:author="Rishab Sachdeva" w:date="2023-11-01T21:13:00Z">
        <w:r>
          <w:t>Courses</w:t>
        </w:r>
      </w:ins>
      <w:ins w:id="71" w:author="Rishab Sachdeva" w:date="2023-11-01T21:09:00Z">
        <w:r>
          <w:t xml:space="preserve"> </w:t>
        </w:r>
      </w:ins>
      <w:ins w:id="72" w:author="Rishab Sachdeva" w:date="2023-11-01T21:28:00Z">
        <w:r w:rsidR="00870A9D">
          <w:t>include</w:t>
        </w:r>
      </w:ins>
      <w:ins w:id="73" w:author="Rishab Sachdeva" w:date="2023-11-01T21:09:00Z">
        <w:r>
          <w:t xml:space="preserve"> </w:t>
        </w:r>
      </w:ins>
      <w:ins w:id="74" w:author="Rishab Sachdeva" w:date="2023-11-01T21:28:00Z">
        <w:r w:rsidR="00870A9D">
          <w:t xml:space="preserve">Microprocessors, Data Structures, Data Management, Object Oriented Programming and </w:t>
        </w:r>
      </w:ins>
      <w:ins w:id="75" w:author="Rishab Sachdeva" w:date="2023-11-01T21:29:00Z">
        <w:r w:rsidR="00870A9D">
          <w:t xml:space="preserve">much </w:t>
        </w:r>
      </w:ins>
      <w:ins w:id="76" w:author="Rishab Sachdeva" w:date="2023-11-01T21:28:00Z">
        <w:r w:rsidR="00870A9D">
          <w:t>more.</w:t>
        </w:r>
      </w:ins>
    </w:p>
    <w:p w14:paraId="1F0A9451" w14:textId="77777777" w:rsidR="0087244E" w:rsidRPr="0087244E" w:rsidRDefault="0087244E">
      <w:pPr>
        <w:rPr>
          <w:ins w:id="77" w:author="Rishab Sachdeva" w:date="2023-11-01T20:46:00Z"/>
        </w:rPr>
        <w:pPrChange w:id="78" w:author="Rishab Sachdeva" w:date="2023-11-01T20:57:00Z">
          <w:pPr>
            <w:jc w:val="center"/>
          </w:pPr>
        </w:pPrChange>
      </w:pPr>
    </w:p>
    <w:p w14:paraId="5D8986CA" w14:textId="69FA8484" w:rsidR="009753E5" w:rsidRDefault="00870A9D" w:rsidP="00870A9D">
      <w:pPr>
        <w:tabs>
          <w:tab w:val="center" w:pos="4680"/>
          <w:tab w:val="left" w:pos="6615"/>
        </w:tabs>
        <w:rPr>
          <w:ins w:id="79" w:author="Rishab Sachdeva" w:date="2023-11-01T21:32:00Z"/>
          <w:rFonts w:ascii="Times New Roman" w:hAnsi="Times New Roman" w:cs="Times New Roman"/>
          <w:b/>
          <w:bCs/>
          <w:sz w:val="28"/>
          <w:szCs w:val="28"/>
        </w:rPr>
      </w:pPr>
      <w:ins w:id="80" w:author="Rishab Sachdeva" w:date="2023-11-01T21:32:00Z">
        <w:r>
          <w:rPr>
            <w:rFonts w:ascii="Times New Roman" w:hAnsi="Times New Roman" w:cs="Times New Roman"/>
            <w:b/>
            <w:bCs/>
            <w:sz w:val="28"/>
            <w:szCs w:val="28"/>
          </w:rPr>
          <w:tab/>
        </w:r>
      </w:ins>
      <w:ins w:id="81" w:author="Rishab Sachdeva" w:date="2023-11-01T20:46:00Z">
        <w:r w:rsidR="009753E5" w:rsidRPr="00347ECC">
          <w:rPr>
            <w:rFonts w:ascii="Times New Roman" w:hAnsi="Times New Roman" w:cs="Times New Roman"/>
            <w:b/>
            <w:bCs/>
            <w:sz w:val="28"/>
            <w:szCs w:val="28"/>
            <w:rPrChange w:id="82" w:author="Rishab Sachdeva" w:date="2023-11-01T21:14:00Z">
              <w:rPr/>
            </w:rPrChange>
          </w:rPr>
          <w:t>SKILLS</w:t>
        </w:r>
      </w:ins>
      <w:ins w:id="83" w:author="Rishab Sachdeva" w:date="2023-11-01T21:32:00Z">
        <w:r>
          <w:rPr>
            <w:rFonts w:ascii="Times New Roman" w:hAnsi="Times New Roman" w:cs="Times New Roman"/>
            <w:b/>
            <w:bCs/>
            <w:sz w:val="28"/>
            <w:szCs w:val="28"/>
          </w:rPr>
          <w:tab/>
        </w:r>
      </w:ins>
    </w:p>
    <w:p w14:paraId="5E131CC8" w14:textId="09AF19A1" w:rsidR="00870A9D" w:rsidRPr="009F781B" w:rsidRDefault="00870A9D" w:rsidP="00870A9D">
      <w:pPr>
        <w:tabs>
          <w:tab w:val="center" w:pos="4680"/>
          <w:tab w:val="left" w:pos="6615"/>
        </w:tabs>
        <w:rPr>
          <w:ins w:id="84" w:author="Rishab Sachdeva" w:date="2023-11-01T21:35:00Z"/>
          <w:rFonts w:cstheme="minorHAnsi"/>
          <w:rPrChange w:id="85" w:author="Rishab Sachdeva" w:date="2023-11-05T20:16:00Z">
            <w:rPr>
              <w:ins w:id="86" w:author="Rishab Sachdeva" w:date="2023-11-01T21:35:00Z"/>
              <w:rFonts w:ascii="Times New Roman" w:hAnsi="Times New Roman" w:cs="Times New Roman"/>
            </w:rPr>
          </w:rPrChange>
        </w:rPr>
      </w:pPr>
      <w:ins w:id="87" w:author="Rishab Sachdeva" w:date="2023-11-01T21:32:00Z">
        <w:r w:rsidRPr="009F781B">
          <w:rPr>
            <w:rFonts w:cstheme="minorHAnsi"/>
            <w:b/>
            <w:bCs/>
            <w:rPrChange w:id="88" w:author="Rishab Sachdeva" w:date="2023-11-05T20:16:00Z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rPrChange>
          </w:rPr>
          <w:t xml:space="preserve">Languages: </w:t>
        </w:r>
        <w:r w:rsidRPr="009F781B">
          <w:rPr>
            <w:rFonts w:cstheme="minorHAnsi"/>
            <w:rPrChange w:id="89" w:author="Rishab Sachdeva" w:date="2023-11-05T20:16:00Z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rPrChange>
          </w:rPr>
          <w:t>C++, CSS,</w:t>
        </w:r>
      </w:ins>
      <w:ins w:id="90" w:author="Rishab Sachdeva" w:date="2023-11-01T21:33:00Z">
        <w:r w:rsidRPr="009F781B">
          <w:rPr>
            <w:rFonts w:cstheme="minorHAnsi"/>
            <w:rPrChange w:id="91" w:author="Rishab Sachdeva" w:date="2023-11-05T20:16:00Z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rPrChange>
          </w:rPr>
          <w:t xml:space="preserve"> HTML, C, Perl, Java, JavaScript, My</w:t>
        </w:r>
      </w:ins>
      <w:ins w:id="92" w:author="Rishab Sachdeva" w:date="2023-11-01T21:34:00Z">
        <w:r w:rsidRPr="009F781B">
          <w:rPr>
            <w:rFonts w:cstheme="minorHAnsi"/>
            <w:rPrChange w:id="93" w:author="Rishab Sachdeva" w:date="2023-11-05T20:16:00Z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rPrChange>
          </w:rPr>
          <w:t>SQL Workbench</w:t>
        </w:r>
      </w:ins>
    </w:p>
    <w:p w14:paraId="0C7A8446" w14:textId="4A111840" w:rsidR="00870A9D" w:rsidRPr="009F781B" w:rsidRDefault="00870A9D" w:rsidP="00870A9D">
      <w:pPr>
        <w:tabs>
          <w:tab w:val="center" w:pos="4680"/>
          <w:tab w:val="left" w:pos="6615"/>
        </w:tabs>
        <w:rPr>
          <w:ins w:id="94" w:author="Rishab Sachdeva" w:date="2023-11-01T21:38:00Z"/>
          <w:rFonts w:cstheme="minorHAnsi"/>
          <w:rPrChange w:id="95" w:author="Rishab Sachdeva" w:date="2023-11-05T20:16:00Z">
            <w:rPr>
              <w:ins w:id="96" w:author="Rishab Sachdeva" w:date="2023-11-01T21:38:00Z"/>
              <w:rFonts w:ascii="Times New Roman" w:hAnsi="Times New Roman" w:cs="Times New Roman"/>
            </w:rPr>
          </w:rPrChange>
        </w:rPr>
      </w:pPr>
      <w:ins w:id="97" w:author="Rishab Sachdeva" w:date="2023-11-01T21:35:00Z">
        <w:r w:rsidRPr="009F781B">
          <w:rPr>
            <w:rFonts w:cstheme="minorHAnsi"/>
            <w:b/>
            <w:bCs/>
            <w:rPrChange w:id="98" w:author="Rishab Sachdeva" w:date="2023-11-05T20:16:00Z">
              <w:rPr>
                <w:rFonts w:ascii="Times New Roman" w:hAnsi="Times New Roman" w:cs="Times New Roman"/>
              </w:rPr>
            </w:rPrChange>
          </w:rPr>
          <w:t>Technical Skills:</w:t>
        </w:r>
        <w:r w:rsidRPr="009F781B">
          <w:rPr>
            <w:rFonts w:cstheme="minorHAnsi"/>
            <w:b/>
            <w:bCs/>
            <w:rPrChange w:id="99" w:author="Rishab Sachdeva" w:date="2023-11-05T20:16:00Z">
              <w:rPr>
                <w:rFonts w:ascii="Times New Roman" w:hAnsi="Times New Roman" w:cs="Times New Roman"/>
                <w:b/>
                <w:bCs/>
              </w:rPr>
            </w:rPrChange>
          </w:rPr>
          <w:t xml:space="preserve"> </w:t>
        </w:r>
        <w:r w:rsidRPr="009F781B">
          <w:rPr>
            <w:rFonts w:cstheme="minorHAnsi"/>
            <w:rPrChange w:id="100" w:author="Rishab Sachdeva" w:date="2023-11-05T20:16:00Z">
              <w:rPr>
                <w:rFonts w:ascii="Times New Roman" w:hAnsi="Times New Roman" w:cs="Times New Roman"/>
              </w:rPr>
            </w:rPrChange>
          </w:rPr>
          <w:t xml:space="preserve">MS Office, </w:t>
        </w:r>
      </w:ins>
      <w:ins w:id="101" w:author="Rishab Sachdeva" w:date="2023-11-01T21:36:00Z">
        <w:r w:rsidRPr="009F781B">
          <w:rPr>
            <w:rFonts w:cstheme="minorHAnsi"/>
            <w:rPrChange w:id="102" w:author="Rishab Sachdeva" w:date="2023-11-05T20:16:00Z">
              <w:rPr>
                <w:rFonts w:ascii="Times New Roman" w:hAnsi="Times New Roman" w:cs="Times New Roman"/>
              </w:rPr>
            </w:rPrChange>
          </w:rPr>
          <w:t xml:space="preserve">Linux OS, </w:t>
        </w:r>
      </w:ins>
      <w:ins w:id="103" w:author="Rishab Sachdeva" w:date="2023-11-01T21:38:00Z">
        <w:r w:rsidR="00737BC3" w:rsidRPr="009F781B">
          <w:rPr>
            <w:rFonts w:cstheme="minorHAnsi"/>
            <w:rPrChange w:id="104" w:author="Rishab Sachdeva" w:date="2023-11-05T20:16:00Z">
              <w:rPr>
                <w:rFonts w:ascii="Times New Roman" w:hAnsi="Times New Roman" w:cs="Times New Roman"/>
              </w:rPr>
            </w:rPrChange>
          </w:rPr>
          <w:t>Spreadsheets, Databases, Web, Enterprise Systems</w:t>
        </w:r>
      </w:ins>
      <w:ins w:id="105" w:author="Rishab Sachdeva" w:date="2023-11-05T20:18:00Z">
        <w:r w:rsidR="00CC1716">
          <w:rPr>
            <w:rFonts w:cstheme="minorHAnsi"/>
          </w:rPr>
          <w:t>, SolidWorks, Capstone</w:t>
        </w:r>
      </w:ins>
    </w:p>
    <w:p w14:paraId="5DFBE138" w14:textId="26D1C188" w:rsidR="00870A9D" w:rsidRPr="00CC1716" w:rsidRDefault="00737BC3" w:rsidP="00CC1716">
      <w:pPr>
        <w:tabs>
          <w:tab w:val="center" w:pos="4680"/>
          <w:tab w:val="left" w:pos="6615"/>
        </w:tabs>
        <w:rPr>
          <w:rFonts w:cstheme="minorHAnsi"/>
        </w:rPr>
        <w:pPrChange w:id="106" w:author="Rishab Sachdeva" w:date="2023-11-05T20:18:00Z">
          <w:pPr/>
        </w:pPrChange>
      </w:pPr>
      <w:ins w:id="107" w:author="Rishab Sachdeva" w:date="2023-11-01T21:38:00Z">
        <w:r w:rsidRPr="009F781B">
          <w:rPr>
            <w:rFonts w:cstheme="minorHAnsi"/>
            <w:b/>
            <w:bCs/>
            <w:rPrChange w:id="108" w:author="Rishab Sachdeva" w:date="2023-11-05T20:16:00Z">
              <w:rPr>
                <w:rFonts w:ascii="Times New Roman" w:hAnsi="Times New Roman" w:cs="Times New Roman"/>
              </w:rPr>
            </w:rPrChange>
          </w:rPr>
          <w:t>Certification and Training:</w:t>
        </w:r>
        <w:r w:rsidRPr="009F781B">
          <w:rPr>
            <w:rFonts w:cstheme="minorHAnsi"/>
            <w:rPrChange w:id="109" w:author="Rishab Sachdeva" w:date="2023-11-05T20:16:00Z">
              <w:rPr>
                <w:rFonts w:ascii="Times New Roman" w:hAnsi="Times New Roman" w:cs="Times New Roman"/>
              </w:rPr>
            </w:rPrChange>
          </w:rPr>
          <w:t xml:space="preserve"> First Aid and CPR </w:t>
        </w:r>
      </w:ins>
      <w:ins w:id="110" w:author="Rishab Sachdeva" w:date="2023-11-01T21:40:00Z">
        <w:r w:rsidRPr="009F781B">
          <w:rPr>
            <w:rFonts w:cstheme="minorHAnsi"/>
            <w:rPrChange w:id="111" w:author="Rishab Sachdeva" w:date="2023-11-05T20:16:00Z">
              <w:rPr>
                <w:rFonts w:ascii="Times New Roman" w:hAnsi="Times New Roman" w:cs="Times New Roman"/>
              </w:rPr>
            </w:rPrChange>
          </w:rPr>
          <w:t>certified.</w:t>
        </w:r>
      </w:ins>
    </w:p>
    <w:sectPr w:rsidR="00870A9D" w:rsidRPr="00CC1716" w:rsidSect="00870A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5016C"/>
    <w:multiLevelType w:val="hybridMultilevel"/>
    <w:tmpl w:val="808874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F64594"/>
    <w:multiLevelType w:val="hybridMultilevel"/>
    <w:tmpl w:val="1F94BE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CF268C"/>
    <w:multiLevelType w:val="hybridMultilevel"/>
    <w:tmpl w:val="9EE8BB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8554051">
    <w:abstractNumId w:val="2"/>
  </w:num>
  <w:num w:numId="2" w16cid:durableId="719941423">
    <w:abstractNumId w:val="0"/>
  </w:num>
  <w:num w:numId="3" w16cid:durableId="1612319709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ishab Sachdeva">
    <w15:presenceInfo w15:providerId="Windows Live" w15:userId="0349fc335108b6b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3E5"/>
    <w:rsid w:val="0009060B"/>
    <w:rsid w:val="00347ECC"/>
    <w:rsid w:val="00737BC3"/>
    <w:rsid w:val="00870A9D"/>
    <w:rsid w:val="0087244E"/>
    <w:rsid w:val="009753E5"/>
    <w:rsid w:val="009F781B"/>
    <w:rsid w:val="00A543AA"/>
    <w:rsid w:val="00CC1716"/>
    <w:rsid w:val="00E14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B8EAD"/>
  <w15:chartTrackingRefBased/>
  <w15:docId w15:val="{90676981-6D0B-4C5F-8308-8A4FFD1E8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53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53E5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9753E5"/>
    <w:pPr>
      <w:spacing w:after="0" w:line="240" w:lineRule="auto"/>
    </w:pPr>
  </w:style>
  <w:style w:type="paragraph" w:styleId="ListParagraph">
    <w:name w:val="List Paragraph"/>
    <w:basedOn w:val="Normal"/>
    <w:uiPriority w:val="34"/>
    <w:unhideWhenUsed/>
    <w:rsid w:val="009753E5"/>
    <w:pPr>
      <w:spacing w:after="0" w:line="240" w:lineRule="auto"/>
      <w:ind w:left="720"/>
      <w:contextualSpacing/>
    </w:pPr>
    <w:rPr>
      <w:color w:val="595959" w:themeColor="text1" w:themeTint="A6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 Sachdeva</dc:creator>
  <cp:keywords/>
  <dc:description/>
  <cp:lastModifiedBy>Rishab Sachdeva</cp:lastModifiedBy>
  <cp:revision>3</cp:revision>
  <dcterms:created xsi:type="dcterms:W3CDTF">2023-11-02T00:43:00Z</dcterms:created>
  <dcterms:modified xsi:type="dcterms:W3CDTF">2023-11-06T01:23:00Z</dcterms:modified>
</cp:coreProperties>
</file>